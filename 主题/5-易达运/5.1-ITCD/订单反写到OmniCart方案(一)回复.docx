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F82" w:rsidRDefault="00B06CF1">
      <w:pPr>
        <w:ind w:left="420" w:firstLine="420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b/>
          <w:bCs/>
          <w:sz w:val="36"/>
          <w:szCs w:val="36"/>
        </w:rPr>
        <w:t>OmniSelling</w:t>
      </w:r>
      <w:proofErr w:type="spellEnd"/>
      <w:r>
        <w:rPr>
          <w:rFonts w:ascii="Consolas" w:hAnsi="Consolas" w:cs="Consolas"/>
          <w:b/>
          <w:bCs/>
          <w:sz w:val="36"/>
          <w:szCs w:val="36"/>
        </w:rPr>
        <w:t>订单反写到</w:t>
      </w:r>
      <w:proofErr w:type="spellStart"/>
      <w:r>
        <w:rPr>
          <w:rFonts w:ascii="Consolas" w:hAnsi="Consolas" w:cs="Consolas"/>
          <w:b/>
          <w:bCs/>
          <w:sz w:val="36"/>
          <w:szCs w:val="36"/>
        </w:rPr>
        <w:t>OmniCart</w:t>
      </w:r>
      <w:proofErr w:type="spellEnd"/>
      <w:r>
        <w:rPr>
          <w:rFonts w:ascii="Consolas" w:hAnsi="Consolas" w:cs="Consolas"/>
          <w:b/>
          <w:bCs/>
          <w:sz w:val="36"/>
          <w:szCs w:val="36"/>
        </w:rPr>
        <w:t>方案整理</w:t>
      </w:r>
    </w:p>
    <w:p w:rsidR="00D66F82" w:rsidRDefault="00B06CF1">
      <w:r>
        <w:rPr>
          <w:rFonts w:hint="eastAsia"/>
          <w:b/>
          <w:bCs/>
          <w:sz w:val="28"/>
          <w:szCs w:val="28"/>
        </w:rPr>
        <w:t>背景</w:t>
      </w:r>
      <w:r>
        <w:rPr>
          <w:rFonts w:hint="eastAsia"/>
          <w:b/>
          <w:bCs/>
          <w:sz w:val="28"/>
          <w:szCs w:val="28"/>
        </w:rPr>
        <w:t>:</w:t>
      </w:r>
    </w:p>
    <w:p w:rsidR="00D66F82" w:rsidRDefault="00B06CF1">
      <w:pPr>
        <w:ind w:firstLine="420"/>
      </w:pPr>
      <w:r>
        <w:rPr>
          <w:rFonts w:hint="eastAsia"/>
        </w:rPr>
        <w:t>应客户需求</w:t>
      </w:r>
      <w:r>
        <w:rPr>
          <w:rFonts w:hint="eastAsia"/>
        </w:rPr>
        <w:t>,</w:t>
      </w:r>
      <w:r>
        <w:rPr>
          <w:rFonts w:hint="eastAsia"/>
        </w:rPr>
        <w:t>临时性的将客户指定的某些账号下</w:t>
      </w:r>
      <w:r>
        <w:rPr>
          <w:rFonts w:hint="eastAsia"/>
        </w:rPr>
        <w:t xml:space="preserve">( Excel Toner, excel upload, island upload, Island Inkjet, </w:t>
      </w:r>
      <w:proofErr w:type="spellStart"/>
      <w:r>
        <w:rPr>
          <w:rFonts w:hint="eastAsia"/>
        </w:rPr>
        <w:t>ZoomToner</w:t>
      </w:r>
      <w:proofErr w:type="spellEnd"/>
      <w:r>
        <w:rPr>
          <w:rFonts w:hint="eastAsia"/>
        </w:rPr>
        <w:t xml:space="preserve"> upload, </w:t>
      </w:r>
      <w:proofErr w:type="spellStart"/>
      <w:r>
        <w:rPr>
          <w:rFonts w:hint="eastAsia"/>
        </w:rPr>
        <w:t>myprintershop</w:t>
      </w:r>
      <w:proofErr w:type="spellEnd"/>
      <w:r>
        <w:rPr>
          <w:rFonts w:hint="eastAsia"/>
        </w:rPr>
        <w:t>-upload )</w:t>
      </w:r>
      <w:r>
        <w:rPr>
          <w:rFonts w:hint="eastAsia"/>
        </w:rPr>
        <w:t>的订单反写到</w:t>
      </w:r>
      <w:proofErr w:type="spellStart"/>
      <w:r>
        <w:rPr>
          <w:rFonts w:hint="eastAsia"/>
        </w:rPr>
        <w:t>OmniCart</w:t>
      </w:r>
      <w:proofErr w:type="spellEnd"/>
      <w:r>
        <w:rPr>
          <w:rFonts w:hint="eastAsia"/>
        </w:rPr>
        <w:t>,</w:t>
      </w:r>
      <w:r>
        <w:rPr>
          <w:rFonts w:hint="eastAsia"/>
        </w:rPr>
        <w:t>以上账号都是隶属</w:t>
      </w:r>
      <w:r>
        <w:rPr>
          <w:rFonts w:hint="eastAsia"/>
        </w:rPr>
        <w:t>b2b</w:t>
      </w:r>
      <w:r>
        <w:rPr>
          <w:rFonts w:hint="eastAsia"/>
        </w:rPr>
        <w:t>账户</w:t>
      </w:r>
      <w:r>
        <w:rPr>
          <w:rFonts w:hint="eastAsia"/>
        </w:rPr>
        <w:t>,</w:t>
      </w:r>
      <w:r>
        <w:rPr>
          <w:rFonts w:hint="eastAsia"/>
        </w:rPr>
        <w:t>同时也对原有的</w:t>
      </w:r>
      <w:r>
        <w:rPr>
          <w:rFonts w:hint="eastAsia"/>
        </w:rPr>
        <w:t>b2c</w:t>
      </w:r>
      <w:r>
        <w:rPr>
          <w:rFonts w:hint="eastAsia"/>
        </w:rPr>
        <w:t>账号进行订单发货和取消状态的反写</w:t>
      </w:r>
      <w:r>
        <w:rPr>
          <w:rFonts w:hint="eastAsia"/>
        </w:rPr>
        <w:t>.</w:t>
      </w:r>
      <w:r>
        <w:rPr>
          <w:rFonts w:hint="eastAsia"/>
        </w:rPr>
        <w:t>以保持</w:t>
      </w:r>
      <w:proofErr w:type="spellStart"/>
      <w:r>
        <w:rPr>
          <w:rFonts w:hint="eastAsia"/>
        </w:rPr>
        <w:t>OmniCart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OmniSelling</w:t>
      </w:r>
      <w:proofErr w:type="spellEnd"/>
      <w:r>
        <w:rPr>
          <w:rFonts w:hint="eastAsia"/>
        </w:rPr>
        <w:t>两边的订单同步</w:t>
      </w:r>
      <w:r>
        <w:rPr>
          <w:rFonts w:hint="eastAsia"/>
        </w:rPr>
        <w:t>.</w:t>
      </w:r>
    </w:p>
    <w:p w:rsidR="00D66F82" w:rsidRDefault="00D66F82">
      <w:pPr>
        <w:ind w:firstLine="420"/>
      </w:pPr>
    </w:p>
    <w:p w:rsidR="00D66F82" w:rsidRDefault="00B06CF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原则</w:t>
      </w:r>
      <w:r>
        <w:rPr>
          <w:rFonts w:hint="eastAsia"/>
          <w:b/>
          <w:bCs/>
          <w:sz w:val="28"/>
          <w:szCs w:val="28"/>
        </w:rPr>
        <w:t>:</w:t>
      </w:r>
    </w:p>
    <w:p w:rsidR="00D66F82" w:rsidRDefault="00B06CF1">
      <w:pPr>
        <w:ind w:firstLine="420"/>
      </w:pPr>
      <w:r>
        <w:rPr>
          <w:rFonts w:hint="eastAsia"/>
        </w:rPr>
        <w:t>将订单反写到</w:t>
      </w:r>
      <w:proofErr w:type="spellStart"/>
      <w:r>
        <w:rPr>
          <w:rFonts w:hint="eastAsia"/>
        </w:rPr>
        <w:t>OmniCart</w:t>
      </w:r>
      <w:proofErr w:type="spellEnd"/>
      <w:r>
        <w:rPr>
          <w:rFonts w:hint="eastAsia"/>
        </w:rPr>
        <w:t>只是权宜之计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原则之一是要易于分离</w:t>
      </w:r>
      <w:r>
        <w:rPr>
          <w:rFonts w:hint="eastAsia"/>
        </w:rPr>
        <w:t>,</w:t>
      </w:r>
      <w:r>
        <w:rPr>
          <w:rFonts w:hint="eastAsia"/>
        </w:rPr>
        <w:t>和原有</w:t>
      </w:r>
      <w:proofErr w:type="spellStart"/>
      <w:r>
        <w:rPr>
          <w:rFonts w:hint="eastAsia"/>
        </w:rPr>
        <w:t>OmniSelling</w:t>
      </w:r>
      <w:proofErr w:type="spellEnd"/>
      <w:r>
        <w:rPr>
          <w:rFonts w:hint="eastAsia"/>
        </w:rPr>
        <w:t>实现低耦合</w:t>
      </w:r>
      <w:r>
        <w:rPr>
          <w:rFonts w:hint="eastAsia"/>
        </w:rPr>
        <w:t>.</w:t>
      </w:r>
    </w:p>
    <w:p w:rsidR="00D66F82" w:rsidRDefault="00B06CF1">
      <w:pPr>
        <w:ind w:firstLine="420"/>
      </w:pPr>
      <w:r>
        <w:rPr>
          <w:rFonts w:hint="eastAsia"/>
        </w:rPr>
        <w:t>订单新增和订单修改状态反写到</w:t>
      </w:r>
      <w:proofErr w:type="spellStart"/>
      <w:r>
        <w:rPr>
          <w:rFonts w:hint="eastAsia"/>
        </w:rPr>
        <w:t>OmniCart</w:t>
      </w:r>
      <w:proofErr w:type="spellEnd"/>
      <w:r>
        <w:rPr>
          <w:rFonts w:hint="eastAsia"/>
        </w:rPr>
        <w:t>一定程度上是相对独立的</w:t>
      </w:r>
      <w:r>
        <w:rPr>
          <w:rFonts w:hint="eastAsia"/>
        </w:rPr>
        <w:t>,</w:t>
      </w:r>
      <w:r>
        <w:rPr>
          <w:rFonts w:hint="eastAsia"/>
        </w:rPr>
        <w:t>但是如果订单是通过</w:t>
      </w:r>
      <w:proofErr w:type="spellStart"/>
      <w:r>
        <w:rPr>
          <w:rFonts w:hint="eastAsia"/>
        </w:rPr>
        <w:t>OmniSelling</w:t>
      </w:r>
      <w:proofErr w:type="spellEnd"/>
      <w:r>
        <w:rPr>
          <w:rFonts w:hint="eastAsia"/>
        </w:rPr>
        <w:t>反写新增到</w:t>
      </w:r>
      <w:proofErr w:type="spellStart"/>
      <w:r>
        <w:rPr>
          <w:rFonts w:hint="eastAsia"/>
        </w:rPr>
        <w:t>OmniCart</w:t>
      </w:r>
      <w:proofErr w:type="spellEnd"/>
      <w:r>
        <w:rPr>
          <w:rFonts w:hint="eastAsia"/>
        </w:rPr>
        <w:t>,</w:t>
      </w:r>
      <w:r>
        <w:rPr>
          <w:rFonts w:hint="eastAsia"/>
        </w:rPr>
        <w:t>那么订单修改状态反写到</w:t>
      </w:r>
      <w:proofErr w:type="spellStart"/>
      <w:r>
        <w:rPr>
          <w:rFonts w:hint="eastAsia"/>
        </w:rPr>
        <w:t>OmniCart</w:t>
      </w:r>
      <w:proofErr w:type="spellEnd"/>
      <w:r>
        <w:rPr>
          <w:rFonts w:hint="eastAsia"/>
        </w:rPr>
        <w:t>尽量在新增之后并且如果新增反写失败</w:t>
      </w:r>
      <w:r>
        <w:rPr>
          <w:rFonts w:hint="eastAsia"/>
        </w:rPr>
        <w:t>,</w:t>
      </w:r>
      <w:r>
        <w:rPr>
          <w:rFonts w:hint="eastAsia"/>
        </w:rPr>
        <w:t>修改状态的反写尽量不进行</w:t>
      </w:r>
      <w:r>
        <w:rPr>
          <w:rFonts w:hint="eastAsia"/>
        </w:rPr>
        <w:t>.</w:t>
      </w:r>
    </w:p>
    <w:p w:rsidR="00D66F82" w:rsidRDefault="00D66F82">
      <w:pPr>
        <w:ind w:firstLine="420"/>
      </w:pPr>
    </w:p>
    <w:p w:rsidR="00D66F82" w:rsidRDefault="00B06CF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方案</w:t>
      </w:r>
      <w:r>
        <w:rPr>
          <w:rFonts w:hint="eastAsia"/>
          <w:b/>
          <w:bCs/>
          <w:sz w:val="28"/>
          <w:szCs w:val="28"/>
        </w:rPr>
        <w:t>:</w:t>
      </w:r>
    </w:p>
    <w:p w:rsidR="00D66F82" w:rsidRDefault="00B06CF1">
      <w:pPr>
        <w:ind w:firstLine="420"/>
        <w:rPr>
          <w:b/>
          <w:bCs/>
        </w:rPr>
      </w:pPr>
      <w:r>
        <w:rPr>
          <w:rFonts w:hint="eastAsia"/>
          <w:b/>
          <w:bCs/>
        </w:rPr>
        <w:t>意向方案</w:t>
      </w:r>
      <w:r>
        <w:rPr>
          <w:rFonts w:hint="eastAsia"/>
          <w:b/>
          <w:bCs/>
        </w:rPr>
        <w:t>:</w:t>
      </w:r>
    </w:p>
    <w:p w:rsidR="00D66F82" w:rsidRDefault="00B06CF1">
      <w:pPr>
        <w:ind w:left="420" w:firstLine="420"/>
      </w:pPr>
      <w:r>
        <w:rPr>
          <w:rFonts w:hint="eastAsia"/>
        </w:rPr>
        <w:t xml:space="preserve">1: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OmniCart</w:t>
      </w:r>
      <w:proofErr w:type="spellEnd"/>
      <w:r>
        <w:rPr>
          <w:rFonts w:hint="eastAsia"/>
        </w:rPr>
        <w:t>渠道下的账号</w:t>
      </w:r>
    </w:p>
    <w:p w:rsidR="00D66F82" w:rsidRPr="009333D7" w:rsidRDefault="00B06CF1">
      <w:pPr>
        <w:numPr>
          <w:ilvl w:val="0"/>
          <w:numId w:val="1"/>
        </w:numPr>
        <w:ind w:left="840" w:firstLine="420"/>
        <w:rPr>
          <w:color w:val="FF0000"/>
          <w:rPrChange w:id="0" w:author="eda" w:date="2016-09-06T12:45:00Z">
            <w:rPr/>
          </w:rPrChange>
        </w:rPr>
      </w:pPr>
      <w:r>
        <w:rPr>
          <w:rFonts w:hint="eastAsia"/>
        </w:rPr>
        <w:t xml:space="preserve">: </w:t>
      </w:r>
      <w:r>
        <w:rPr>
          <w:rFonts w:hint="eastAsia"/>
        </w:rPr>
        <w:t>对应需要反写的</w:t>
      </w:r>
      <w:r>
        <w:rPr>
          <w:rFonts w:hint="eastAsia"/>
        </w:rPr>
        <w:t>6</w:t>
      </w:r>
      <w:r>
        <w:rPr>
          <w:rFonts w:hint="eastAsia"/>
        </w:rPr>
        <w:t>个账号新增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OmniCart</w:t>
      </w:r>
      <w:proofErr w:type="spellEnd"/>
      <w:proofErr w:type="gramStart"/>
      <w:r>
        <w:rPr>
          <w:rFonts w:hint="eastAsia"/>
        </w:rPr>
        <w:t>账号</w:t>
      </w:r>
      <w:r>
        <w:rPr>
          <w:rFonts w:hint="eastAsia"/>
        </w:rPr>
        <w:t>,</w:t>
      </w:r>
      <w:r>
        <w:rPr>
          <w:rFonts w:hint="eastAsia"/>
        </w:rPr>
        <w:t>线下获取不同的授权配置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ins w:id="1" w:author="eda" w:date="2016-09-06T12:39:00Z">
        <w:r w:rsidR="006F3DA9">
          <w:rPr>
            <w:rFonts w:hint="eastAsia"/>
            <w:color w:val="FF0000"/>
          </w:rPr>
          <w:t>原来的那</w:t>
        </w:r>
        <w:r w:rsidR="006F3DA9">
          <w:rPr>
            <w:rFonts w:hint="eastAsia"/>
            <w:color w:val="FF0000"/>
          </w:rPr>
          <w:t>6</w:t>
        </w:r>
        <w:r w:rsidR="006F3DA9">
          <w:rPr>
            <w:rFonts w:hint="eastAsia"/>
            <w:color w:val="FF0000"/>
          </w:rPr>
          <w:t>个反写到</w:t>
        </w:r>
        <w:r w:rsidR="006F3DA9">
          <w:rPr>
            <w:rFonts w:hint="eastAsia"/>
            <w:color w:val="FF0000"/>
          </w:rPr>
          <w:t>MAGENTO</w:t>
        </w:r>
      </w:ins>
      <w:ins w:id="2" w:author="eda" w:date="2016-09-06T12:40:00Z">
        <w:r w:rsidR="006F3DA9">
          <w:rPr>
            <w:rFonts w:hint="eastAsia"/>
            <w:color w:val="FF0000"/>
          </w:rPr>
          <w:t>系统下的</w:t>
        </w:r>
        <w:r w:rsidR="006F3DA9">
          <w:rPr>
            <w:rFonts w:hint="eastAsia"/>
            <w:color w:val="FF0000"/>
          </w:rPr>
          <w:t>6</w:t>
        </w:r>
        <w:r w:rsidR="006F3DA9">
          <w:rPr>
            <w:rFonts w:hint="eastAsia"/>
            <w:color w:val="FF0000"/>
          </w:rPr>
          <w:t>个平台账号以后是不是就没有用了？如果是这样的话，</w:t>
        </w:r>
        <w:r w:rsidR="006F3DA9" w:rsidRPr="009333D7">
          <w:rPr>
            <w:rFonts w:hint="eastAsia"/>
            <w:color w:val="FF0000"/>
            <w:rPrChange w:id="3" w:author="eda" w:date="2016-09-06T12:45:00Z">
              <w:rPr>
                <w:rFonts w:hint="eastAsia"/>
              </w:rPr>
            </w:rPrChange>
          </w:rPr>
          <w:t>excel upload, island upload</w:t>
        </w:r>
        <w:r w:rsidR="006F3DA9" w:rsidRPr="009333D7">
          <w:rPr>
            <w:rFonts w:hint="eastAsia"/>
            <w:color w:val="FF0000"/>
            <w:rPrChange w:id="4" w:author="eda" w:date="2016-09-06T12:45:00Z">
              <w:rPr>
                <w:rFonts w:hint="eastAsia"/>
              </w:rPr>
            </w:rPrChange>
          </w:rPr>
          <w:t xml:space="preserve">, </w:t>
        </w:r>
        <w:proofErr w:type="spellStart"/>
        <w:r w:rsidR="006F3DA9" w:rsidRPr="009333D7">
          <w:rPr>
            <w:rFonts w:hint="eastAsia"/>
            <w:color w:val="FF0000"/>
            <w:rPrChange w:id="5" w:author="eda" w:date="2016-09-06T12:45:00Z">
              <w:rPr>
                <w:rFonts w:hint="eastAsia"/>
              </w:rPr>
            </w:rPrChange>
          </w:rPr>
          <w:t>ZoomToner</w:t>
        </w:r>
        <w:proofErr w:type="spellEnd"/>
        <w:r w:rsidR="006F3DA9" w:rsidRPr="009333D7">
          <w:rPr>
            <w:rFonts w:hint="eastAsia"/>
            <w:color w:val="FF0000"/>
            <w:rPrChange w:id="6" w:author="eda" w:date="2016-09-06T12:45:00Z">
              <w:rPr>
                <w:rFonts w:hint="eastAsia"/>
              </w:rPr>
            </w:rPrChange>
          </w:rPr>
          <w:t xml:space="preserve"> upload, </w:t>
        </w:r>
        <w:proofErr w:type="spellStart"/>
        <w:r w:rsidR="006F3DA9" w:rsidRPr="009333D7">
          <w:rPr>
            <w:rFonts w:hint="eastAsia"/>
            <w:color w:val="FF0000"/>
            <w:rPrChange w:id="7" w:author="eda" w:date="2016-09-06T12:45:00Z">
              <w:rPr>
                <w:rFonts w:hint="eastAsia"/>
              </w:rPr>
            </w:rPrChange>
          </w:rPr>
          <w:t>myprintershop</w:t>
        </w:r>
        <w:proofErr w:type="spellEnd"/>
        <w:r w:rsidR="006F3DA9" w:rsidRPr="009333D7">
          <w:rPr>
            <w:rFonts w:hint="eastAsia"/>
            <w:color w:val="FF0000"/>
            <w:rPrChange w:id="8" w:author="eda" w:date="2016-09-06T12:45:00Z">
              <w:rPr>
                <w:rFonts w:hint="eastAsia"/>
              </w:rPr>
            </w:rPrChange>
          </w:rPr>
          <w:t>-upload</w:t>
        </w:r>
        <w:r w:rsidR="006F3DA9" w:rsidRPr="009333D7">
          <w:rPr>
            <w:rFonts w:hint="eastAsia"/>
            <w:color w:val="FF0000"/>
            <w:rPrChange w:id="9" w:author="eda" w:date="2016-09-06T12:45:00Z">
              <w:rPr>
                <w:rFonts w:hint="eastAsia"/>
              </w:rPr>
            </w:rPrChange>
          </w:rPr>
          <w:t>，这</w:t>
        </w:r>
        <w:r w:rsidR="006F3DA9" w:rsidRPr="009333D7">
          <w:rPr>
            <w:rFonts w:hint="eastAsia"/>
            <w:color w:val="FF0000"/>
            <w:rPrChange w:id="10" w:author="eda" w:date="2016-09-06T12:45:00Z">
              <w:rPr>
                <w:rFonts w:hint="eastAsia"/>
              </w:rPr>
            </w:rPrChange>
          </w:rPr>
          <w:t>4</w:t>
        </w:r>
        <w:r w:rsidR="006F3DA9" w:rsidRPr="009333D7">
          <w:rPr>
            <w:rFonts w:hint="eastAsia"/>
            <w:color w:val="FF0000"/>
            <w:rPrChange w:id="11" w:author="eda" w:date="2016-09-06T12:45:00Z">
              <w:rPr>
                <w:rFonts w:hint="eastAsia"/>
              </w:rPr>
            </w:rPrChange>
          </w:rPr>
          <w:t>个</w:t>
        </w:r>
      </w:ins>
      <w:ins w:id="12" w:author="eda" w:date="2016-09-06T12:41:00Z">
        <w:r w:rsidR="006F3DA9" w:rsidRPr="009333D7">
          <w:rPr>
            <w:rFonts w:hint="eastAsia"/>
            <w:color w:val="FF0000"/>
            <w:rPrChange w:id="13" w:author="eda" w:date="2016-09-06T12:45:00Z">
              <w:rPr>
                <w:rFonts w:hint="eastAsia"/>
              </w:rPr>
            </w:rPrChange>
          </w:rPr>
          <w:t>就不用新建账号了。我会像正常订单一样来</w:t>
        </w:r>
        <w:r w:rsidR="009333D7" w:rsidRPr="009333D7">
          <w:rPr>
            <w:rFonts w:hint="eastAsia"/>
            <w:color w:val="FF0000"/>
            <w:rPrChange w:id="14" w:author="eda" w:date="2016-09-06T12:45:00Z">
              <w:rPr>
                <w:rFonts w:hint="eastAsia"/>
              </w:rPr>
            </w:rPrChange>
          </w:rPr>
          <w:t>操作它</w:t>
        </w:r>
        <w:r w:rsidR="006F3DA9" w:rsidRPr="009333D7">
          <w:rPr>
            <w:rFonts w:hint="eastAsia"/>
            <w:color w:val="FF0000"/>
            <w:rPrChange w:id="15" w:author="eda" w:date="2016-09-06T12:45:00Z">
              <w:rPr>
                <w:rFonts w:hint="eastAsia"/>
              </w:rPr>
            </w:rPrChange>
          </w:rPr>
          <w:t>们。</w:t>
        </w:r>
      </w:ins>
    </w:p>
    <w:p w:rsidR="00D66F82" w:rsidRPr="009333D7" w:rsidRDefault="00B06CF1">
      <w:pPr>
        <w:numPr>
          <w:ilvl w:val="0"/>
          <w:numId w:val="1"/>
        </w:numPr>
        <w:ind w:left="840" w:firstLine="420"/>
        <w:rPr>
          <w:color w:val="FF0000"/>
          <w:rPrChange w:id="16" w:author="eda" w:date="2016-09-06T12:46:00Z">
            <w:rPr/>
          </w:rPrChange>
        </w:rPr>
      </w:pPr>
      <w:r>
        <w:rPr>
          <w:rFonts w:hint="eastAsia"/>
        </w:rPr>
        <w:t xml:space="preserve">: </w:t>
      </w:r>
      <w:r>
        <w:rPr>
          <w:rFonts w:hint="eastAsia"/>
        </w:rPr>
        <w:t>需要跟</w:t>
      </w:r>
      <w:proofErr w:type="spellStart"/>
      <w:r>
        <w:rPr>
          <w:rFonts w:hint="eastAsia"/>
        </w:rPr>
        <w:t>Omn</w:t>
      </w:r>
      <w:r>
        <w:rPr>
          <w:rFonts w:hint="eastAsia"/>
        </w:rPr>
        <w:t>iCart</w:t>
      </w:r>
      <w:proofErr w:type="spellEnd"/>
      <w:r>
        <w:rPr>
          <w:rFonts w:hint="eastAsia"/>
        </w:rPr>
        <w:t>已有的两个</w:t>
      </w:r>
      <w:r>
        <w:rPr>
          <w:rFonts w:hint="eastAsia"/>
        </w:rPr>
        <w:t>b2c</w:t>
      </w:r>
      <w:proofErr w:type="gramStart"/>
      <w:r>
        <w:rPr>
          <w:rFonts w:hint="eastAsia"/>
        </w:rPr>
        <w:t>账号区分</w:t>
      </w:r>
      <w:r>
        <w:rPr>
          <w:rFonts w:hint="eastAsia"/>
        </w:rPr>
        <w:t>,</w:t>
      </w:r>
      <w:r>
        <w:rPr>
          <w:rFonts w:hint="eastAsia"/>
        </w:rPr>
        <w:t>暂定由</w:t>
      </w:r>
      <w:proofErr w:type="gramEnd"/>
      <w:r>
        <w:rPr>
          <w:rFonts w:hint="eastAsia"/>
        </w:rPr>
        <w:t>Key</w:t>
      </w:r>
      <w:r>
        <w:rPr>
          <w:rFonts w:hint="eastAsia"/>
        </w:rPr>
        <w:t>来区分属于</w:t>
      </w:r>
      <w:r>
        <w:rPr>
          <w:rFonts w:hint="eastAsia"/>
        </w:rPr>
        <w:t>b2b</w:t>
      </w:r>
      <w:r>
        <w:rPr>
          <w:rFonts w:hint="eastAsia"/>
        </w:rPr>
        <w:t>还是</w:t>
      </w:r>
      <w:r>
        <w:rPr>
          <w:rFonts w:hint="eastAsia"/>
        </w:rPr>
        <w:t>b2c.b2b</w:t>
      </w:r>
      <w:r>
        <w:rPr>
          <w:rFonts w:hint="eastAsia"/>
        </w:rPr>
        <w:t>的账号主要会多一步</w:t>
      </w:r>
      <w:r>
        <w:rPr>
          <w:rFonts w:hint="eastAsia"/>
        </w:rPr>
        <w:t>order/add</w:t>
      </w:r>
      <w:r>
        <w:rPr>
          <w:rFonts w:hint="eastAsia"/>
        </w:rPr>
        <w:t>的调用</w:t>
      </w:r>
      <w:r>
        <w:rPr>
          <w:rFonts w:hint="eastAsia"/>
        </w:rPr>
        <w:t>,</w:t>
      </w:r>
      <w:r>
        <w:rPr>
          <w:rFonts w:hint="eastAsia"/>
        </w:rPr>
        <w:t>而且</w:t>
      </w:r>
      <w:r>
        <w:rPr>
          <w:rFonts w:hint="eastAsia"/>
        </w:rPr>
        <w:t>b2b</w:t>
      </w:r>
      <w:r>
        <w:rPr>
          <w:rFonts w:hint="eastAsia"/>
        </w:rPr>
        <w:t>账号订单是没有上传</w:t>
      </w:r>
      <w:proofErr w:type="spellStart"/>
      <w:r>
        <w:rPr>
          <w:rFonts w:hint="eastAsia"/>
        </w:rPr>
        <w:t>trackingNum</w:t>
      </w:r>
      <w:proofErr w:type="spellEnd"/>
      <w:r>
        <w:rPr>
          <w:rFonts w:hint="eastAsia"/>
        </w:rPr>
        <w:t>说法的</w:t>
      </w:r>
      <w:r>
        <w:rPr>
          <w:rFonts w:hint="eastAsia"/>
        </w:rPr>
        <w:t>,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OmniCart</w:t>
      </w:r>
      <w:proofErr w:type="spellEnd"/>
      <w:r>
        <w:rPr>
          <w:rFonts w:hint="eastAsia"/>
        </w:rPr>
        <w:t>没有该订单</w:t>
      </w:r>
      <w:r>
        <w:rPr>
          <w:rFonts w:hint="eastAsia"/>
        </w:rPr>
        <w:t>.</w:t>
      </w:r>
      <w:ins w:id="17" w:author="eda" w:date="2016-09-06T12:46:00Z">
        <w:r w:rsidR="009333D7">
          <w:t xml:space="preserve"> </w:t>
        </w:r>
      </w:ins>
      <w:ins w:id="18" w:author="eda" w:date="2016-09-06T12:45:00Z">
        <w:r w:rsidR="009333D7" w:rsidRPr="009333D7">
          <w:rPr>
            <w:rFonts w:hint="eastAsia"/>
            <w:color w:val="FF0000"/>
            <w:rPrChange w:id="19" w:author="eda" w:date="2016-09-06T12:46:00Z">
              <w:rPr>
                <w:rFonts w:hint="eastAsia"/>
              </w:rPr>
            </w:rPrChange>
          </w:rPr>
          <w:t>已有的两个</w:t>
        </w:r>
        <w:r w:rsidR="009333D7" w:rsidRPr="009333D7">
          <w:rPr>
            <w:rFonts w:hint="eastAsia"/>
            <w:color w:val="FF0000"/>
            <w:rPrChange w:id="20" w:author="eda" w:date="2016-09-06T12:46:00Z">
              <w:rPr>
                <w:rFonts w:hint="eastAsia"/>
              </w:rPr>
            </w:rPrChange>
          </w:rPr>
          <w:t>B2C</w:t>
        </w:r>
        <w:r w:rsidR="009333D7" w:rsidRPr="009333D7">
          <w:rPr>
            <w:rFonts w:hint="eastAsia"/>
            <w:color w:val="FF0000"/>
            <w:rPrChange w:id="21" w:author="eda" w:date="2016-09-06T12:46:00Z">
              <w:rPr>
                <w:rFonts w:hint="eastAsia"/>
              </w:rPr>
            </w:rPrChange>
          </w:rPr>
          <w:t>账号是</w:t>
        </w:r>
        <w:r w:rsidR="009333D7" w:rsidRPr="009333D7">
          <w:rPr>
            <w:rFonts w:hint="eastAsia"/>
            <w:color w:val="FF0000"/>
            <w:rPrChange w:id="22" w:author="eda" w:date="2016-09-06T12:46:00Z">
              <w:rPr>
                <w:rFonts w:hint="eastAsia"/>
              </w:rPr>
            </w:rPrChange>
          </w:rPr>
          <w:t>INKCA1</w:t>
        </w:r>
        <w:r w:rsidR="009333D7" w:rsidRPr="009333D7">
          <w:rPr>
            <w:rFonts w:hint="eastAsia"/>
            <w:color w:val="FF0000"/>
            <w:rPrChange w:id="23" w:author="eda" w:date="2016-09-06T12:46:00Z">
              <w:rPr>
                <w:rFonts w:hint="eastAsia"/>
              </w:rPr>
            </w:rPrChange>
          </w:rPr>
          <w:t>和</w:t>
        </w:r>
        <w:r w:rsidR="009333D7" w:rsidRPr="009333D7">
          <w:rPr>
            <w:rFonts w:hint="eastAsia"/>
            <w:color w:val="FF0000"/>
            <w:rPrChange w:id="24" w:author="eda" w:date="2016-09-06T12:46:00Z">
              <w:rPr>
                <w:rFonts w:hint="eastAsia"/>
              </w:rPr>
            </w:rPrChange>
          </w:rPr>
          <w:t>EINKS</w:t>
        </w:r>
      </w:ins>
      <w:ins w:id="25" w:author="eda" w:date="2016-09-06T12:46:00Z">
        <w:r w:rsidR="009333D7">
          <w:rPr>
            <w:rFonts w:hint="eastAsia"/>
            <w:color w:val="FF0000"/>
          </w:rPr>
          <w:t>吧</w:t>
        </w:r>
        <w:r w:rsidR="009333D7">
          <w:rPr>
            <w:rFonts w:hint="eastAsia"/>
            <w:color w:val="FF0000"/>
          </w:rPr>
          <w:t>?</w:t>
        </w:r>
        <w:r w:rsidR="009333D7">
          <w:rPr>
            <w:rFonts w:hint="eastAsia"/>
            <w:color w:val="FF0000"/>
          </w:rPr>
          <w:t>这两</w:t>
        </w:r>
      </w:ins>
      <w:ins w:id="26" w:author="eda" w:date="2016-09-06T12:50:00Z">
        <w:r w:rsidR="00973F68">
          <w:rPr>
            <w:rFonts w:hint="eastAsia"/>
            <w:color w:val="FF0000"/>
          </w:rPr>
          <w:t>INKCA1</w:t>
        </w:r>
        <w:r w:rsidR="00973F68">
          <w:rPr>
            <w:rFonts w:hint="eastAsia"/>
            <w:color w:val="FF0000"/>
          </w:rPr>
          <w:t>确实是</w:t>
        </w:r>
        <w:r w:rsidR="00973F68">
          <w:rPr>
            <w:rFonts w:hint="eastAsia"/>
            <w:color w:val="FF0000"/>
          </w:rPr>
          <w:t>B2C</w:t>
        </w:r>
        <w:r w:rsidR="00973F68">
          <w:rPr>
            <w:rFonts w:hint="eastAsia"/>
            <w:color w:val="FF0000"/>
          </w:rPr>
          <w:t>的账号</w:t>
        </w:r>
      </w:ins>
      <w:ins w:id="27" w:author="eda" w:date="2016-09-06T12:51:00Z">
        <w:r w:rsidR="00973F68">
          <w:rPr>
            <w:rFonts w:hint="eastAsia"/>
            <w:color w:val="FF0000"/>
          </w:rPr>
          <w:t>，是不需要反写的。</w:t>
        </w:r>
      </w:ins>
      <w:ins w:id="28" w:author="eda" w:date="2016-09-06T12:50:00Z">
        <w:r w:rsidR="00973F68">
          <w:rPr>
            <w:rFonts w:hint="eastAsia"/>
            <w:color w:val="FF0000"/>
          </w:rPr>
          <w:t>但是</w:t>
        </w:r>
        <w:r w:rsidR="00973F68">
          <w:rPr>
            <w:rFonts w:hint="eastAsia"/>
            <w:color w:val="FF0000"/>
          </w:rPr>
          <w:t>EINKS</w:t>
        </w:r>
        <w:r w:rsidR="00973F68">
          <w:rPr>
            <w:rFonts w:hint="eastAsia"/>
            <w:color w:val="FF0000"/>
          </w:rPr>
          <w:t>也是</w:t>
        </w:r>
        <w:r w:rsidR="00973F68">
          <w:rPr>
            <w:rFonts w:hint="eastAsia"/>
            <w:color w:val="FF0000"/>
          </w:rPr>
          <w:t>B2B</w:t>
        </w:r>
        <w:r w:rsidR="00973F68">
          <w:rPr>
            <w:rFonts w:hint="eastAsia"/>
            <w:color w:val="FF0000"/>
          </w:rPr>
          <w:t>的账号，也要反写的</w:t>
        </w:r>
      </w:ins>
      <w:ins w:id="29" w:author="eda" w:date="2016-09-06T12:47:00Z">
        <w:r w:rsidR="009333D7">
          <w:rPr>
            <w:rFonts w:hint="eastAsia"/>
            <w:color w:val="FF0000"/>
          </w:rPr>
          <w:t>。</w:t>
        </w:r>
      </w:ins>
    </w:p>
    <w:p w:rsidR="00D66F82" w:rsidRDefault="00D66F82"/>
    <w:p w:rsidR="00D66F82" w:rsidRDefault="00B06CF1">
      <w:pPr>
        <w:ind w:left="420" w:firstLine="420"/>
      </w:pPr>
      <w:r>
        <w:rPr>
          <w:rFonts w:hint="eastAsia"/>
        </w:rPr>
        <w:t xml:space="preserve">2: </w:t>
      </w:r>
      <w:r>
        <w:rPr>
          <w:rFonts w:hint="eastAsia"/>
        </w:rPr>
        <w:t>隶属</w:t>
      </w:r>
      <w:r>
        <w:rPr>
          <w:rFonts w:hint="eastAsia"/>
        </w:rPr>
        <w:t>b2b</w:t>
      </w:r>
      <w:r>
        <w:rPr>
          <w:rFonts w:hint="eastAsia"/>
        </w:rPr>
        <w:t>账号的订单在</w:t>
      </w:r>
      <w:proofErr w:type="spellStart"/>
      <w:r>
        <w:rPr>
          <w:rFonts w:hint="eastAsia"/>
        </w:rPr>
        <w:t>OmniSelling</w:t>
      </w:r>
      <w:proofErr w:type="spellEnd"/>
      <w:proofErr w:type="gramStart"/>
      <w:r>
        <w:rPr>
          <w:rFonts w:hint="eastAsia"/>
        </w:rPr>
        <w:t>新增并发货</w:t>
      </w:r>
      <w:r>
        <w:rPr>
          <w:rFonts w:hint="eastAsia"/>
        </w:rPr>
        <w:t>,</w:t>
      </w:r>
      <w:r>
        <w:rPr>
          <w:rFonts w:hint="eastAsia"/>
        </w:rPr>
        <w:t>新增同步到</w:t>
      </w:r>
      <w:proofErr w:type="spellStart"/>
      <w:proofErr w:type="gramEnd"/>
      <w:r>
        <w:rPr>
          <w:rFonts w:hint="eastAsia"/>
        </w:rPr>
        <w:t>OmniCart</w:t>
      </w:r>
      <w:proofErr w:type="spellEnd"/>
      <w:r>
        <w:rPr>
          <w:rFonts w:hint="eastAsia"/>
        </w:rPr>
        <w:t>.</w:t>
      </w:r>
    </w:p>
    <w:p w:rsidR="00D66F82" w:rsidRDefault="00B06CF1">
      <w:pPr>
        <w:numPr>
          <w:ilvl w:val="0"/>
          <w:numId w:val="2"/>
        </w:numPr>
        <w:ind w:left="840" w:firstLine="420"/>
      </w:pP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使用定时任务处理</w:t>
      </w:r>
      <w:r>
        <w:rPr>
          <w:rFonts w:hint="eastAsia"/>
        </w:rPr>
        <w:t>,</w:t>
      </w:r>
      <w:r>
        <w:rPr>
          <w:rFonts w:hint="eastAsia"/>
        </w:rPr>
        <w:t>根据订单的状态为</w:t>
      </w:r>
      <w:proofErr w:type="gramEnd"/>
      <w:r>
        <w:rPr>
          <w:rFonts w:hint="eastAsia"/>
        </w:rPr>
        <w:t>Shipped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modifiedDate</w:t>
      </w:r>
      <w:proofErr w:type="spellEnd"/>
      <w:r>
        <w:rPr>
          <w:rFonts w:hint="eastAsia"/>
        </w:rPr>
        <w:t>,</w:t>
      </w:r>
      <w:r>
        <w:rPr>
          <w:rFonts w:hint="eastAsia"/>
        </w:rPr>
        <w:t>查询到需要反写的订单</w:t>
      </w:r>
    </w:p>
    <w:p w:rsidR="00D66F82" w:rsidRDefault="00B06CF1">
      <w:pPr>
        <w:numPr>
          <w:ilvl w:val="0"/>
          <w:numId w:val="2"/>
        </w:numPr>
        <w:ind w:left="840" w:firstLine="420"/>
      </w:pPr>
      <w:r>
        <w:rPr>
          <w:rFonts w:hint="eastAsia"/>
        </w:rPr>
        <w:lastRenderedPageBreak/>
        <w:t xml:space="preserve">: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OmniCart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addOrder</w:t>
      </w:r>
      <w:proofErr w:type="spellEnd"/>
      <w:proofErr w:type="gramStart"/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将订单反写到</w:t>
      </w:r>
      <w:proofErr w:type="spellStart"/>
      <w:proofErr w:type="gramEnd"/>
      <w:r>
        <w:rPr>
          <w:rFonts w:hint="eastAsia"/>
        </w:rPr>
        <w:t>OmniCart</w:t>
      </w:r>
      <w:proofErr w:type="spellEnd"/>
      <w:r>
        <w:rPr>
          <w:rFonts w:hint="eastAsia"/>
        </w:rPr>
        <w:t>平台</w:t>
      </w:r>
    </w:p>
    <w:p w:rsidR="00D66F82" w:rsidRDefault="00B06CF1">
      <w:pPr>
        <w:numPr>
          <w:ilvl w:val="0"/>
          <w:numId w:val="2"/>
        </w:numPr>
        <w:ind w:left="840" w:firstLine="420"/>
      </w:pPr>
      <w:r>
        <w:rPr>
          <w:rFonts w:hint="eastAsia"/>
        </w:rPr>
        <w:t xml:space="preserve">: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Omni</w:t>
      </w:r>
      <w:r>
        <w:rPr>
          <w:rFonts w:hint="eastAsia"/>
        </w:rPr>
        <w:t>Cart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addHistory</w:t>
      </w:r>
      <w:proofErr w:type="spellEnd"/>
      <w:proofErr w:type="gramStart"/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将订单状态反写到</w:t>
      </w:r>
      <w:proofErr w:type="spellStart"/>
      <w:proofErr w:type="gramEnd"/>
      <w:r>
        <w:rPr>
          <w:rFonts w:hint="eastAsia"/>
        </w:rPr>
        <w:t>OmniCart</w:t>
      </w:r>
      <w:proofErr w:type="spellEnd"/>
      <w:r>
        <w:rPr>
          <w:rFonts w:hint="eastAsia"/>
        </w:rPr>
        <w:t>平台</w:t>
      </w:r>
    </w:p>
    <w:p w:rsidR="00D66F82" w:rsidRDefault="00B06CF1">
      <w:pPr>
        <w:numPr>
          <w:ilvl w:val="0"/>
          <w:numId w:val="2"/>
        </w:numPr>
        <w:ind w:left="840" w:firstLine="420"/>
        <w:rPr>
          <w:ins w:id="30" w:author="eda" w:date="2016-09-06T12:47:00Z"/>
        </w:rPr>
      </w:pP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将反写时间保存到动态表</w:t>
      </w:r>
      <w:r>
        <w:rPr>
          <w:rFonts w:hint="eastAsia"/>
        </w:rPr>
        <w:t>,</w:t>
      </w:r>
      <w:r>
        <w:rPr>
          <w:rFonts w:hint="eastAsia"/>
        </w:rPr>
        <w:t>以备下次反写作为查询需要反写订单的时间条件</w:t>
      </w:r>
      <w:proofErr w:type="gramEnd"/>
    </w:p>
    <w:p w:rsidR="009333D7" w:rsidRPr="009333D7" w:rsidRDefault="009333D7" w:rsidP="009333D7">
      <w:pPr>
        <w:ind w:left="840"/>
        <w:rPr>
          <w:rFonts w:hint="eastAsia"/>
          <w:color w:val="FF0000"/>
          <w:rPrChange w:id="31" w:author="eda" w:date="2016-09-06T12:47:00Z">
            <w:rPr>
              <w:rFonts w:hint="eastAsia"/>
            </w:rPr>
          </w:rPrChange>
        </w:rPr>
        <w:pPrChange w:id="32" w:author="eda" w:date="2016-09-06T12:47:00Z">
          <w:pPr>
            <w:numPr>
              <w:numId w:val="2"/>
            </w:numPr>
            <w:ind w:left="840" w:firstLine="420"/>
          </w:pPr>
        </w:pPrChange>
      </w:pPr>
      <w:ins w:id="33" w:author="eda" w:date="2016-09-06T12:47:00Z">
        <w:r>
          <w:rPr>
            <w:rFonts w:hint="eastAsia"/>
          </w:rPr>
          <w:t xml:space="preserve">    </w:t>
        </w:r>
        <w:r w:rsidRPr="009333D7">
          <w:rPr>
            <w:rFonts w:hint="eastAsia"/>
            <w:color w:val="FF0000"/>
            <w:rPrChange w:id="34" w:author="eda" w:date="2016-09-06T12:47:00Z">
              <w:rPr>
                <w:rFonts w:hint="eastAsia"/>
              </w:rPr>
            </w:rPrChange>
          </w:rPr>
          <w:t>同意很没有问题</w:t>
        </w:r>
      </w:ins>
      <w:ins w:id="35" w:author="eda" w:date="2016-09-06T12:54:00Z">
        <w:r w:rsidR="00B06CF1">
          <w:rPr>
            <w:rFonts w:hint="eastAsia"/>
            <w:color w:val="FF0000"/>
          </w:rPr>
          <w:t>。</w:t>
        </w:r>
        <w:r w:rsidR="00B06CF1">
          <w:rPr>
            <w:rFonts w:hint="eastAsia"/>
            <w:color w:val="FF0000"/>
          </w:rPr>
          <w:t xml:space="preserve"> </w:t>
        </w:r>
        <w:r w:rsidR="00B06CF1">
          <w:rPr>
            <w:rFonts w:hint="eastAsia"/>
            <w:color w:val="FF0000"/>
          </w:rPr>
          <w:t>那取消订单的情况呢？就不再反写了？</w:t>
        </w:r>
      </w:ins>
      <w:bookmarkStart w:id="36" w:name="_GoBack"/>
      <w:bookmarkEnd w:id="36"/>
    </w:p>
    <w:p w:rsidR="00D66F82" w:rsidRDefault="00D66F82"/>
    <w:p w:rsidR="00D66F82" w:rsidRDefault="00B06CF1">
      <w:pPr>
        <w:ind w:left="420" w:firstLine="420"/>
      </w:pPr>
      <w:r>
        <w:rPr>
          <w:rFonts w:hint="eastAsia"/>
        </w:rPr>
        <w:t xml:space="preserve">3: </w:t>
      </w:r>
      <w:r>
        <w:rPr>
          <w:rFonts w:hint="eastAsia"/>
        </w:rPr>
        <w:t>隶属</w:t>
      </w:r>
      <w:r>
        <w:rPr>
          <w:rFonts w:hint="eastAsia"/>
        </w:rPr>
        <w:t>b2c</w:t>
      </w:r>
      <w:r>
        <w:rPr>
          <w:rFonts w:hint="eastAsia"/>
        </w:rPr>
        <w:t>账号的订单在</w:t>
      </w:r>
      <w:proofErr w:type="spellStart"/>
      <w:r>
        <w:rPr>
          <w:rFonts w:hint="eastAsia"/>
        </w:rPr>
        <w:t>OmniSelling</w:t>
      </w:r>
      <w:proofErr w:type="spellEnd"/>
      <w:proofErr w:type="gramStart"/>
      <w:r>
        <w:rPr>
          <w:rFonts w:hint="eastAsia"/>
        </w:rPr>
        <w:t>发货</w:t>
      </w:r>
      <w:r>
        <w:rPr>
          <w:rFonts w:hint="eastAsia"/>
        </w:rPr>
        <w:t>,</w:t>
      </w:r>
      <w:r>
        <w:rPr>
          <w:rFonts w:hint="eastAsia"/>
        </w:rPr>
        <w:t>状态修改同步到</w:t>
      </w:r>
      <w:proofErr w:type="spellStart"/>
      <w:proofErr w:type="gramEnd"/>
      <w:r>
        <w:rPr>
          <w:rFonts w:hint="eastAsia"/>
        </w:rPr>
        <w:t>OmniCart</w:t>
      </w:r>
      <w:proofErr w:type="spellEnd"/>
    </w:p>
    <w:p w:rsidR="00D66F82" w:rsidRDefault="00B06CF1">
      <w:pPr>
        <w:numPr>
          <w:ilvl w:val="0"/>
          <w:numId w:val="3"/>
        </w:numPr>
        <w:ind w:left="840" w:firstLine="420"/>
      </w:pP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使用定时任务处理</w:t>
      </w:r>
      <w:r>
        <w:rPr>
          <w:rFonts w:hint="eastAsia"/>
        </w:rPr>
        <w:t>,</w:t>
      </w:r>
      <w:r>
        <w:rPr>
          <w:rFonts w:hint="eastAsia"/>
        </w:rPr>
        <w:t>根据订单的状态为</w:t>
      </w:r>
      <w:proofErr w:type="gramEnd"/>
      <w:r>
        <w:rPr>
          <w:rFonts w:hint="eastAsia"/>
        </w:rPr>
        <w:t>Shipped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modifiedDate</w:t>
      </w:r>
      <w:proofErr w:type="spellEnd"/>
      <w:r>
        <w:rPr>
          <w:rFonts w:hint="eastAsia"/>
        </w:rPr>
        <w:t>查询需要反写的订单</w:t>
      </w:r>
      <w:r>
        <w:rPr>
          <w:rFonts w:hint="eastAsia"/>
        </w:rPr>
        <w:t>,</w:t>
      </w:r>
    </w:p>
    <w:p w:rsidR="00D66F82" w:rsidRDefault="00B06CF1">
      <w:pPr>
        <w:numPr>
          <w:ilvl w:val="0"/>
          <w:numId w:val="3"/>
        </w:numPr>
        <w:ind w:left="840" w:firstLine="420"/>
      </w:pPr>
      <w:r>
        <w:rPr>
          <w:rFonts w:hint="eastAsia"/>
        </w:rPr>
        <w:t xml:space="preserve">: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OmniCart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addHistory</w:t>
      </w:r>
      <w:proofErr w:type="spellEnd"/>
      <w:proofErr w:type="gramStart"/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将订单状态反写到</w:t>
      </w:r>
      <w:proofErr w:type="spellStart"/>
      <w:proofErr w:type="gramEnd"/>
      <w:r>
        <w:rPr>
          <w:rFonts w:hint="eastAsia"/>
        </w:rPr>
        <w:t>OmniCart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.</w:t>
      </w:r>
    </w:p>
    <w:p w:rsidR="00D66F82" w:rsidRDefault="00B06CF1">
      <w:pPr>
        <w:numPr>
          <w:ilvl w:val="0"/>
          <w:numId w:val="3"/>
        </w:numPr>
        <w:ind w:left="840" w:firstLine="420"/>
        <w:rPr>
          <w:ins w:id="37" w:author="eda" w:date="2016-09-06T12:49:00Z"/>
          <w:rFonts w:hint="eastAsia"/>
        </w:rPr>
      </w:pP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将反写时间保存到动态表</w:t>
      </w:r>
      <w:r>
        <w:rPr>
          <w:rFonts w:hint="eastAsia"/>
        </w:rPr>
        <w:t>,</w:t>
      </w:r>
      <w:r>
        <w:rPr>
          <w:rFonts w:hint="eastAsia"/>
        </w:rPr>
        <w:t>以备下次反写作为查询需要反写订单的时间条件</w:t>
      </w:r>
      <w:proofErr w:type="gramEnd"/>
      <w:ins w:id="38" w:author="eda" w:date="2016-09-06T12:49:00Z">
        <w:r w:rsidR="00973F68">
          <w:rPr>
            <w:rFonts w:hint="eastAsia"/>
          </w:rPr>
          <w:t xml:space="preserve">   </w:t>
        </w:r>
      </w:ins>
    </w:p>
    <w:p w:rsidR="00973F68" w:rsidRPr="00973F68" w:rsidRDefault="00973F68" w:rsidP="00973F68">
      <w:pPr>
        <w:ind w:left="1260"/>
        <w:rPr>
          <w:color w:val="FF0000"/>
          <w:rPrChange w:id="39" w:author="eda" w:date="2016-09-06T12:51:00Z">
            <w:rPr/>
          </w:rPrChange>
        </w:rPr>
        <w:pPrChange w:id="40" w:author="eda" w:date="2016-09-06T12:49:00Z">
          <w:pPr>
            <w:numPr>
              <w:numId w:val="3"/>
            </w:numPr>
            <w:ind w:left="840" w:firstLine="420"/>
          </w:pPr>
        </w:pPrChange>
      </w:pPr>
      <w:ins w:id="41" w:author="eda" w:date="2016-09-06T12:49:00Z">
        <w:r w:rsidRPr="00973F68">
          <w:rPr>
            <w:rFonts w:hint="eastAsia"/>
            <w:color w:val="FF0000"/>
            <w:rPrChange w:id="42" w:author="eda" w:date="2016-09-06T12:51:00Z">
              <w:rPr>
                <w:rFonts w:hint="eastAsia"/>
              </w:rPr>
            </w:rPrChange>
          </w:rPr>
          <w:t>就我们加拿大这边目前的业务而言</w:t>
        </w:r>
      </w:ins>
      <w:ins w:id="43" w:author="eda" w:date="2016-09-06T12:50:00Z">
        <w:r w:rsidRPr="00973F68">
          <w:rPr>
            <w:rFonts w:hint="eastAsia"/>
            <w:color w:val="FF0000"/>
            <w:rPrChange w:id="44" w:author="eda" w:date="2016-09-06T12:51:00Z">
              <w:rPr>
                <w:rFonts w:hint="eastAsia"/>
              </w:rPr>
            </w:rPrChange>
          </w:rPr>
          <w:t>，</w:t>
        </w:r>
        <w:r w:rsidRPr="00973F68">
          <w:rPr>
            <w:rFonts w:hint="eastAsia"/>
            <w:color w:val="FF0000"/>
            <w:rPrChange w:id="45" w:author="eda" w:date="2016-09-06T12:51:00Z">
              <w:rPr>
                <w:rFonts w:hint="eastAsia"/>
              </w:rPr>
            </w:rPrChange>
          </w:rPr>
          <w:t>B2C</w:t>
        </w:r>
        <w:r w:rsidRPr="00973F68">
          <w:rPr>
            <w:rFonts w:hint="eastAsia"/>
            <w:color w:val="FF0000"/>
            <w:rPrChange w:id="46" w:author="eda" w:date="2016-09-06T12:51:00Z">
              <w:rPr>
                <w:rFonts w:hint="eastAsia"/>
              </w:rPr>
            </w:rPrChange>
          </w:rPr>
          <w:t>是不会出现</w:t>
        </w:r>
      </w:ins>
      <w:ins w:id="47" w:author="eda" w:date="2016-09-06T12:53:00Z">
        <w:r w:rsidR="00B06CF1">
          <w:rPr>
            <w:rFonts w:hint="eastAsia"/>
            <w:color w:val="FF0000"/>
          </w:rPr>
          <w:t>反写的情况的。如果，将来有这样的需要，也请按照这个方案来进行。</w:t>
        </w:r>
      </w:ins>
    </w:p>
    <w:p w:rsidR="00D66F82" w:rsidRDefault="00D66F82"/>
    <w:p w:rsidR="00D66F82" w:rsidRDefault="00B06CF1">
      <w:pPr>
        <w:numPr>
          <w:ilvl w:val="253"/>
          <w:numId w:val="0"/>
        </w:numPr>
        <w:ind w:left="420" w:firstLine="420"/>
      </w:pPr>
      <w:r>
        <w:rPr>
          <w:rFonts w:hint="eastAsia"/>
        </w:rPr>
        <w:t xml:space="preserve">4: </w:t>
      </w:r>
      <w:r>
        <w:rPr>
          <w:rFonts w:hint="eastAsia"/>
        </w:rPr>
        <w:t>隶属</w:t>
      </w:r>
      <w:r>
        <w:rPr>
          <w:rFonts w:hint="eastAsia"/>
        </w:rPr>
        <w:t>b2c</w:t>
      </w:r>
      <w:r>
        <w:rPr>
          <w:rFonts w:hint="eastAsia"/>
        </w:rPr>
        <w:t>账号的订单在</w:t>
      </w:r>
      <w:proofErr w:type="spellStart"/>
      <w:r>
        <w:rPr>
          <w:rFonts w:hint="eastAsia"/>
        </w:rPr>
        <w:t>OmniSelling</w:t>
      </w:r>
      <w:proofErr w:type="spellEnd"/>
      <w:proofErr w:type="gramStart"/>
      <w:r>
        <w:rPr>
          <w:rFonts w:hint="eastAsia"/>
        </w:rPr>
        <w:t>取消</w:t>
      </w:r>
      <w:r>
        <w:rPr>
          <w:rFonts w:hint="eastAsia"/>
        </w:rPr>
        <w:t>,</w:t>
      </w:r>
      <w:r>
        <w:rPr>
          <w:rFonts w:hint="eastAsia"/>
        </w:rPr>
        <w:t>状态修改同步到</w:t>
      </w:r>
      <w:proofErr w:type="spellStart"/>
      <w:proofErr w:type="gramEnd"/>
      <w:r>
        <w:rPr>
          <w:rFonts w:hint="eastAsia"/>
        </w:rPr>
        <w:t>OmniCart</w:t>
      </w:r>
      <w:proofErr w:type="spellEnd"/>
    </w:p>
    <w:p w:rsidR="00D66F82" w:rsidRDefault="00B06CF1">
      <w:pPr>
        <w:numPr>
          <w:ilvl w:val="0"/>
          <w:numId w:val="4"/>
        </w:numPr>
        <w:ind w:left="840" w:firstLine="420"/>
      </w:pP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使用定时任务处理</w:t>
      </w:r>
      <w:r>
        <w:rPr>
          <w:rFonts w:hint="eastAsia"/>
        </w:rPr>
        <w:t>,</w:t>
      </w:r>
      <w:r>
        <w:rPr>
          <w:rFonts w:hint="eastAsia"/>
        </w:rPr>
        <w:t>根据订单的状态为</w:t>
      </w:r>
      <w:proofErr w:type="gramEnd"/>
      <w:r>
        <w:rPr>
          <w:rFonts w:hint="eastAsia"/>
        </w:rPr>
        <w:t>Cancelled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modifiedDate</w:t>
      </w:r>
      <w:proofErr w:type="spellEnd"/>
      <w:r>
        <w:rPr>
          <w:rFonts w:hint="eastAsia"/>
        </w:rPr>
        <w:t>,</w:t>
      </w:r>
      <w:r>
        <w:rPr>
          <w:rFonts w:hint="eastAsia"/>
        </w:rPr>
        <w:t>查询到需要反写的订单</w:t>
      </w:r>
    </w:p>
    <w:p w:rsidR="00D66F82" w:rsidRDefault="00B06CF1">
      <w:pPr>
        <w:numPr>
          <w:ilvl w:val="0"/>
          <w:numId w:val="4"/>
        </w:numPr>
        <w:ind w:left="840" w:firstLine="420"/>
      </w:pPr>
      <w:r>
        <w:rPr>
          <w:rFonts w:hint="eastAsia"/>
        </w:rPr>
        <w:t xml:space="preserve">: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OmniCart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addHistory</w:t>
      </w:r>
      <w:proofErr w:type="spellEnd"/>
      <w:proofErr w:type="gramStart"/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将订单状态反写到</w:t>
      </w:r>
      <w:proofErr w:type="spellStart"/>
      <w:proofErr w:type="gramEnd"/>
      <w:r>
        <w:rPr>
          <w:rFonts w:hint="eastAsia"/>
        </w:rPr>
        <w:t>OmniCart</w:t>
      </w:r>
      <w:proofErr w:type="spellEnd"/>
      <w:r>
        <w:rPr>
          <w:rFonts w:hint="eastAsia"/>
        </w:rPr>
        <w:t>平台</w:t>
      </w:r>
    </w:p>
    <w:p w:rsidR="00D66F82" w:rsidRDefault="00B06CF1">
      <w:pPr>
        <w:ind w:left="840" w:firstLine="420"/>
      </w:pPr>
      <w:r>
        <w:rPr>
          <w:rFonts w:hint="eastAsia"/>
        </w:rPr>
        <w:t xml:space="preserve">3): </w:t>
      </w:r>
      <w:proofErr w:type="gramStart"/>
      <w:r>
        <w:rPr>
          <w:rFonts w:hint="eastAsia"/>
        </w:rPr>
        <w:t>将反写时间保存到动态表</w:t>
      </w:r>
      <w:r>
        <w:rPr>
          <w:rFonts w:hint="eastAsia"/>
        </w:rPr>
        <w:t>,</w:t>
      </w:r>
      <w:r>
        <w:rPr>
          <w:rFonts w:hint="eastAsia"/>
        </w:rPr>
        <w:t>以备下次反写作为查询需要反写订单的时间条件</w:t>
      </w:r>
      <w:proofErr w:type="gramEnd"/>
    </w:p>
    <w:p w:rsidR="00D66F82" w:rsidRDefault="00B06CF1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方案注意点</w:t>
      </w:r>
      <w:r>
        <w:rPr>
          <w:rFonts w:hint="eastAsia"/>
          <w:b/>
          <w:bCs/>
        </w:rPr>
        <w:t>:</w:t>
      </w:r>
    </w:p>
    <w:p w:rsidR="00D66F82" w:rsidRDefault="00B06CF1">
      <w:pPr>
        <w:numPr>
          <w:ilvl w:val="0"/>
          <w:numId w:val="5"/>
        </w:numPr>
        <w:ind w:left="840" w:firstLine="420"/>
      </w:pPr>
      <w:r>
        <w:rPr>
          <w:rFonts w:hint="eastAsia"/>
        </w:rPr>
        <w:t xml:space="preserve">: </w:t>
      </w:r>
      <w:r>
        <w:rPr>
          <w:rFonts w:hint="eastAsia"/>
        </w:rPr>
        <w:t>新增和修改的反写时间使用同一字段</w:t>
      </w:r>
      <w:proofErr w:type="spellStart"/>
      <w:r>
        <w:rPr>
          <w:rFonts w:hint="eastAsia"/>
        </w:rPr>
        <w:t>writeBackDate</w:t>
      </w:r>
      <w:proofErr w:type="spellEnd"/>
    </w:p>
    <w:p w:rsidR="00D66F82" w:rsidRDefault="00B06CF1">
      <w:pPr>
        <w:numPr>
          <w:ilvl w:val="0"/>
          <w:numId w:val="5"/>
        </w:numPr>
        <w:ind w:left="840" w:firstLine="420"/>
      </w:pPr>
      <w:r>
        <w:rPr>
          <w:rFonts w:hint="eastAsia"/>
        </w:rPr>
        <w:t xml:space="preserve">: </w:t>
      </w:r>
      <w:r>
        <w:rPr>
          <w:rFonts w:hint="eastAsia"/>
        </w:rPr>
        <w:t>选择在隶属</w:t>
      </w:r>
      <w:r>
        <w:rPr>
          <w:rFonts w:hint="eastAsia"/>
        </w:rPr>
        <w:t>b2b</w:t>
      </w:r>
      <w:r>
        <w:rPr>
          <w:rFonts w:hint="eastAsia"/>
        </w:rPr>
        <w:t>账号下订单变为</w:t>
      </w:r>
      <w:r>
        <w:rPr>
          <w:rFonts w:hint="eastAsia"/>
        </w:rPr>
        <w:t>Shipped</w:t>
      </w:r>
      <w:r>
        <w:rPr>
          <w:rFonts w:hint="eastAsia"/>
        </w:rPr>
        <w:t>状态后才进行调用</w:t>
      </w:r>
      <w:proofErr w:type="spellStart"/>
      <w:r>
        <w:rPr>
          <w:rFonts w:hint="eastAsia"/>
        </w:rPr>
        <w:t>OmniCart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addOrder</w:t>
      </w:r>
      <w:proofErr w:type="spellEnd"/>
      <w:proofErr w:type="gramStart"/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是为了保证有效的订单才进入</w:t>
      </w:r>
      <w:proofErr w:type="spellStart"/>
      <w:proofErr w:type="gramEnd"/>
      <w:r>
        <w:rPr>
          <w:rFonts w:hint="eastAsia"/>
        </w:rPr>
        <w:t>OmniCart</w:t>
      </w:r>
      <w:proofErr w:type="spellEnd"/>
      <w:r>
        <w:rPr>
          <w:rFonts w:hint="eastAsia"/>
        </w:rPr>
        <w:t>系统</w:t>
      </w:r>
      <w:r>
        <w:rPr>
          <w:rFonts w:hint="eastAsia"/>
        </w:rPr>
        <w:t>.</w:t>
      </w:r>
    </w:p>
    <w:p w:rsidR="00D66F82" w:rsidRDefault="00D66F82"/>
    <w:p w:rsidR="00D66F82" w:rsidRDefault="00D66F82">
      <w:pPr>
        <w:ind w:left="840" w:firstLine="420"/>
      </w:pPr>
    </w:p>
    <w:p w:rsidR="00D66F82" w:rsidRDefault="00B06CF1">
      <w:pPr>
        <w:numPr>
          <w:ilvl w:val="253"/>
          <w:numId w:val="0"/>
        </w:numPr>
        <w:ind w:firstLine="420"/>
      </w:pPr>
      <w:r>
        <w:rPr>
          <w:rFonts w:hint="eastAsia"/>
        </w:rPr>
        <w:t>附</w:t>
      </w:r>
      <w:r>
        <w:rPr>
          <w:rFonts w:hint="eastAsia"/>
        </w:rPr>
        <w:t>:</w:t>
      </w:r>
    </w:p>
    <w:p w:rsidR="00D66F82" w:rsidRDefault="00B06CF1">
      <w:pPr>
        <w:numPr>
          <w:ilvl w:val="253"/>
          <w:numId w:val="0"/>
        </w:numPr>
        <w:ind w:left="420" w:firstLine="420"/>
      </w:pPr>
      <w:proofErr w:type="spellStart"/>
      <w:r>
        <w:rPr>
          <w:rFonts w:hint="eastAsia"/>
        </w:rPr>
        <w:t>OmniCart</w:t>
      </w:r>
      <w:proofErr w:type="spellEnd"/>
      <w:r>
        <w:rPr>
          <w:rFonts w:hint="eastAsia"/>
        </w:rPr>
        <w:t>新增订单接口</w:t>
      </w:r>
      <w:proofErr w:type="spellStart"/>
      <w:r>
        <w:rPr>
          <w:rFonts w:hint="eastAsia"/>
        </w:rPr>
        <w:t>addOrder</w:t>
      </w:r>
      <w:proofErr w:type="spellEnd"/>
      <w:r>
        <w:rPr>
          <w:rFonts w:hint="eastAsia"/>
        </w:rPr>
        <w:t>:</w:t>
      </w:r>
    </w:p>
    <w:p w:rsidR="00D66F82" w:rsidRDefault="00B06CF1">
      <w:pPr>
        <w:numPr>
          <w:ilvl w:val="250"/>
          <w:numId w:val="0"/>
        </w:numPr>
      </w:pPr>
      <w:r>
        <w:rPr>
          <w:rFonts w:hint="eastAsia"/>
          <w:noProof/>
        </w:rPr>
        <w:lastRenderedPageBreak/>
        <w:drawing>
          <wp:inline distT="0" distB="0" distL="114300" distR="114300">
            <wp:extent cx="6212205" cy="2188210"/>
            <wp:effectExtent l="0" t="0" r="171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6F82" w:rsidRDefault="00B06CF1">
      <w:pPr>
        <w:numPr>
          <w:ilvl w:val="253"/>
          <w:numId w:val="0"/>
        </w:numPr>
        <w:ind w:left="840"/>
      </w:pPr>
      <w:proofErr w:type="spellStart"/>
      <w:r>
        <w:rPr>
          <w:rFonts w:hint="eastAsia"/>
        </w:rPr>
        <w:t>OmniCart</w:t>
      </w:r>
      <w:proofErr w:type="spellEnd"/>
      <w:r>
        <w:rPr>
          <w:rFonts w:hint="eastAsia"/>
        </w:rPr>
        <w:t>订单状态变化添加历史记录</w:t>
      </w:r>
      <w:proofErr w:type="spellStart"/>
      <w:r>
        <w:rPr>
          <w:rFonts w:hint="eastAsia"/>
        </w:rPr>
        <w:t>addHistory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:</w:t>
      </w:r>
    </w:p>
    <w:p w:rsidR="00D66F82" w:rsidRDefault="00B06CF1">
      <w:pPr>
        <w:numPr>
          <w:ilvl w:val="250"/>
          <w:numId w:val="0"/>
        </w:numPr>
      </w:pPr>
      <w:r>
        <w:rPr>
          <w:rFonts w:hint="eastAsia"/>
          <w:noProof/>
        </w:rPr>
        <w:drawing>
          <wp:inline distT="0" distB="0" distL="114300" distR="114300">
            <wp:extent cx="6123305" cy="1336040"/>
            <wp:effectExtent l="0" t="0" r="1079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D66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CCFE5"/>
    <w:multiLevelType w:val="singleLevel"/>
    <w:tmpl w:val="57CCCFE5"/>
    <w:lvl w:ilvl="0">
      <w:start w:val="1"/>
      <w:numFmt w:val="decimal"/>
      <w:suff w:val="nothing"/>
      <w:lvlText w:val="%1)"/>
      <w:lvlJc w:val="left"/>
    </w:lvl>
  </w:abstractNum>
  <w:abstractNum w:abstractNumId="1" w15:restartNumberingAfterBreak="0">
    <w:nsid w:val="57CCD662"/>
    <w:multiLevelType w:val="singleLevel"/>
    <w:tmpl w:val="57CCD662"/>
    <w:lvl w:ilvl="0">
      <w:start w:val="1"/>
      <w:numFmt w:val="decimal"/>
      <w:suff w:val="nothing"/>
      <w:lvlText w:val="%1)"/>
      <w:lvlJc w:val="left"/>
    </w:lvl>
  </w:abstractNum>
  <w:abstractNum w:abstractNumId="2" w15:restartNumberingAfterBreak="0">
    <w:nsid w:val="57CD3085"/>
    <w:multiLevelType w:val="singleLevel"/>
    <w:tmpl w:val="57CD3085"/>
    <w:lvl w:ilvl="0">
      <w:start w:val="1"/>
      <w:numFmt w:val="decimal"/>
      <w:suff w:val="nothing"/>
      <w:lvlText w:val="%1)"/>
      <w:lvlJc w:val="left"/>
    </w:lvl>
  </w:abstractNum>
  <w:abstractNum w:abstractNumId="3" w15:restartNumberingAfterBreak="0">
    <w:nsid w:val="57CD3485"/>
    <w:multiLevelType w:val="singleLevel"/>
    <w:tmpl w:val="57CD3485"/>
    <w:lvl w:ilvl="0">
      <w:start w:val="1"/>
      <w:numFmt w:val="decimal"/>
      <w:suff w:val="nothing"/>
      <w:lvlText w:val="%1)"/>
      <w:lvlJc w:val="left"/>
    </w:lvl>
  </w:abstractNum>
  <w:abstractNum w:abstractNumId="4" w15:restartNumberingAfterBreak="0">
    <w:nsid w:val="57CD3634"/>
    <w:multiLevelType w:val="singleLevel"/>
    <w:tmpl w:val="57CD3634"/>
    <w:lvl w:ilvl="0">
      <w:start w:val="1"/>
      <w:numFmt w:val="decimal"/>
      <w:suff w:val="nothing"/>
      <w:lvlText w:val="%1)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a">
    <w15:presenceInfo w15:providerId="None" w15:userId="e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F82"/>
    <w:rsid w:val="006F3DA9"/>
    <w:rsid w:val="009333D7"/>
    <w:rsid w:val="00973F68"/>
    <w:rsid w:val="00B06CF1"/>
    <w:rsid w:val="00D66F82"/>
    <w:rsid w:val="01C62C6F"/>
    <w:rsid w:val="02506968"/>
    <w:rsid w:val="037F0D2D"/>
    <w:rsid w:val="03AB61E4"/>
    <w:rsid w:val="046503ED"/>
    <w:rsid w:val="06546CA3"/>
    <w:rsid w:val="078D0863"/>
    <w:rsid w:val="08700765"/>
    <w:rsid w:val="08A64D12"/>
    <w:rsid w:val="0B5617CC"/>
    <w:rsid w:val="0D576CA9"/>
    <w:rsid w:val="0D794D10"/>
    <w:rsid w:val="10202624"/>
    <w:rsid w:val="11F90178"/>
    <w:rsid w:val="1205033C"/>
    <w:rsid w:val="12A003EF"/>
    <w:rsid w:val="12D9136A"/>
    <w:rsid w:val="140E075D"/>
    <w:rsid w:val="15292F35"/>
    <w:rsid w:val="170956BF"/>
    <w:rsid w:val="186E755E"/>
    <w:rsid w:val="19911D30"/>
    <w:rsid w:val="19E73A9B"/>
    <w:rsid w:val="1A1D22B8"/>
    <w:rsid w:val="1BBA5523"/>
    <w:rsid w:val="1CD2208D"/>
    <w:rsid w:val="1D072C45"/>
    <w:rsid w:val="1D536B98"/>
    <w:rsid w:val="1E342025"/>
    <w:rsid w:val="1E546A9D"/>
    <w:rsid w:val="1F182850"/>
    <w:rsid w:val="205E0628"/>
    <w:rsid w:val="22170CEF"/>
    <w:rsid w:val="225706A8"/>
    <w:rsid w:val="23742F0D"/>
    <w:rsid w:val="247C667F"/>
    <w:rsid w:val="25DF3731"/>
    <w:rsid w:val="2611435A"/>
    <w:rsid w:val="27A87518"/>
    <w:rsid w:val="288E3EC7"/>
    <w:rsid w:val="29772163"/>
    <w:rsid w:val="29B246AE"/>
    <w:rsid w:val="2A6D25AC"/>
    <w:rsid w:val="2AB814AF"/>
    <w:rsid w:val="2B4F0BE4"/>
    <w:rsid w:val="2C014F54"/>
    <w:rsid w:val="2CA76460"/>
    <w:rsid w:val="30E514C3"/>
    <w:rsid w:val="31F66321"/>
    <w:rsid w:val="31F85578"/>
    <w:rsid w:val="33725CD1"/>
    <w:rsid w:val="36F91BB4"/>
    <w:rsid w:val="388F3EE8"/>
    <w:rsid w:val="39E82FFA"/>
    <w:rsid w:val="3B5569B0"/>
    <w:rsid w:val="3D7824FF"/>
    <w:rsid w:val="3DB03C9B"/>
    <w:rsid w:val="3EDD16FC"/>
    <w:rsid w:val="3F0C65FA"/>
    <w:rsid w:val="3FE55126"/>
    <w:rsid w:val="41A72AA5"/>
    <w:rsid w:val="48EB38F5"/>
    <w:rsid w:val="4B0016A2"/>
    <w:rsid w:val="4B937FE6"/>
    <w:rsid w:val="4BD77CD0"/>
    <w:rsid w:val="4C423C5E"/>
    <w:rsid w:val="519A2DB5"/>
    <w:rsid w:val="533E46D4"/>
    <w:rsid w:val="53EB17BB"/>
    <w:rsid w:val="55154887"/>
    <w:rsid w:val="5538115E"/>
    <w:rsid w:val="56171B0D"/>
    <w:rsid w:val="577A3B87"/>
    <w:rsid w:val="5B16690A"/>
    <w:rsid w:val="5B8D29EE"/>
    <w:rsid w:val="5BB40A39"/>
    <w:rsid w:val="5F1E1E2D"/>
    <w:rsid w:val="62350B3D"/>
    <w:rsid w:val="62A64A16"/>
    <w:rsid w:val="62FA58CC"/>
    <w:rsid w:val="64AB0A74"/>
    <w:rsid w:val="67213327"/>
    <w:rsid w:val="68762763"/>
    <w:rsid w:val="6A22362F"/>
    <w:rsid w:val="6B9542F1"/>
    <w:rsid w:val="6D102808"/>
    <w:rsid w:val="6FA4286E"/>
    <w:rsid w:val="71AA1B2D"/>
    <w:rsid w:val="720929F2"/>
    <w:rsid w:val="733C4D2D"/>
    <w:rsid w:val="73E23186"/>
    <w:rsid w:val="73E94E50"/>
    <w:rsid w:val="75AA41BA"/>
    <w:rsid w:val="76583C5C"/>
    <w:rsid w:val="775B2F50"/>
    <w:rsid w:val="780A65BD"/>
    <w:rsid w:val="78AA017F"/>
    <w:rsid w:val="78BD5009"/>
    <w:rsid w:val="78FE35EB"/>
    <w:rsid w:val="79CE2077"/>
    <w:rsid w:val="7EC32AA9"/>
    <w:rsid w:val="7FA8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47E14"/>
  <w15:docId w15:val="{2D575F0F-BBDC-4717-858F-1C886233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Levis</dc:creator>
  <cp:lastModifiedBy>eda</cp:lastModifiedBy>
  <cp:revision>2</cp:revision>
  <dcterms:created xsi:type="dcterms:W3CDTF">2014-10-29T12:08:00Z</dcterms:created>
  <dcterms:modified xsi:type="dcterms:W3CDTF">2016-09-06T16:55:00Z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